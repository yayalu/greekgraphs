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40EA9" w14:textId="279B61A0" w:rsidR="00F637C7" w:rsidRDefault="00AE0F10" w:rsidP="00AE0F10">
      <w:pPr>
        <w:pStyle w:val="Title"/>
      </w:pPr>
      <w:r>
        <w:t>Thesis structure</w:t>
      </w:r>
    </w:p>
    <w:p w14:paraId="0EFCFF0F" w14:textId="57BF91FB" w:rsidR="00F036FC" w:rsidRDefault="00F036FC" w:rsidP="00F036FC"/>
    <w:p w14:paraId="6B50387A" w14:textId="5C53D484" w:rsidR="00F036FC" w:rsidRDefault="00F036FC" w:rsidP="00F036FC">
      <w:r>
        <w:t>Each dot point hierarchy is a section of content / chapter and subchapters</w:t>
      </w:r>
    </w:p>
    <w:p w14:paraId="77995DF0" w14:textId="51B5A7F6" w:rsidR="00F036FC" w:rsidRDefault="00F036FC" w:rsidP="00F036FC"/>
    <w:p w14:paraId="53B3EA35" w14:textId="1984F7F3" w:rsidR="00F036FC" w:rsidRDefault="00F036FC" w:rsidP="00F036FC">
      <w:pPr>
        <w:pStyle w:val="ListParagraph"/>
        <w:numPr>
          <w:ilvl w:val="0"/>
          <w:numId w:val="1"/>
        </w:numPr>
      </w:pPr>
      <w:r>
        <w:t>Title</w:t>
      </w:r>
    </w:p>
    <w:p w14:paraId="1D28F754" w14:textId="4BB69EB8" w:rsidR="00F036FC" w:rsidRDefault="00F036FC" w:rsidP="00F036FC">
      <w:pPr>
        <w:pStyle w:val="ListParagraph"/>
        <w:numPr>
          <w:ilvl w:val="0"/>
          <w:numId w:val="1"/>
        </w:numPr>
      </w:pPr>
      <w:r>
        <w:t>Academic Integrity stated</w:t>
      </w:r>
    </w:p>
    <w:p w14:paraId="40F9783C" w14:textId="01B33990" w:rsidR="00F036FC" w:rsidRDefault="00F036FC" w:rsidP="00F036FC">
      <w:pPr>
        <w:pStyle w:val="ListParagraph"/>
        <w:numPr>
          <w:ilvl w:val="0"/>
          <w:numId w:val="1"/>
        </w:numPr>
      </w:pPr>
      <w:r>
        <w:t>Acknowledgements</w:t>
      </w:r>
    </w:p>
    <w:p w14:paraId="5446A6A3" w14:textId="31939372" w:rsidR="00F036FC" w:rsidRDefault="00F036FC" w:rsidP="00F036FC">
      <w:pPr>
        <w:pStyle w:val="ListParagraph"/>
        <w:numPr>
          <w:ilvl w:val="0"/>
          <w:numId w:val="1"/>
        </w:numPr>
      </w:pPr>
      <w:r>
        <w:t>Abstract</w:t>
      </w:r>
    </w:p>
    <w:p w14:paraId="058C4D44" w14:textId="5E5FFB7C" w:rsidR="00F036FC" w:rsidRDefault="00F036FC" w:rsidP="00F036FC">
      <w:pPr>
        <w:pStyle w:val="ListParagraph"/>
        <w:numPr>
          <w:ilvl w:val="0"/>
          <w:numId w:val="1"/>
        </w:numPr>
      </w:pPr>
      <w:r>
        <w:t>Contents</w:t>
      </w:r>
    </w:p>
    <w:p w14:paraId="233FAC93" w14:textId="2E1A6D54" w:rsidR="00F036FC" w:rsidRDefault="00F036FC" w:rsidP="00F036FC">
      <w:pPr>
        <w:pStyle w:val="ListParagraph"/>
        <w:numPr>
          <w:ilvl w:val="0"/>
          <w:numId w:val="1"/>
        </w:numPr>
      </w:pPr>
      <w:r>
        <w:t>List of Figures</w:t>
      </w:r>
    </w:p>
    <w:p w14:paraId="46E0F460" w14:textId="1A7BD075" w:rsidR="00F036FC" w:rsidRDefault="00F036FC" w:rsidP="00F036FC">
      <w:pPr>
        <w:pStyle w:val="ListParagraph"/>
        <w:numPr>
          <w:ilvl w:val="0"/>
          <w:numId w:val="1"/>
        </w:numPr>
      </w:pPr>
      <w:r>
        <w:t>List of Tables</w:t>
      </w:r>
    </w:p>
    <w:p w14:paraId="49EC7099" w14:textId="05A97F8A" w:rsidR="00F036FC" w:rsidRDefault="00F036FC" w:rsidP="00F036FC">
      <w:pPr>
        <w:pStyle w:val="ListParagraph"/>
        <w:numPr>
          <w:ilvl w:val="0"/>
          <w:numId w:val="1"/>
        </w:numPr>
      </w:pPr>
      <w:r>
        <w:t>Introduction</w:t>
      </w:r>
    </w:p>
    <w:p w14:paraId="794DED0A" w14:textId="22EEE489" w:rsidR="00F036FC" w:rsidRDefault="00F036FC" w:rsidP="00F036FC">
      <w:pPr>
        <w:pStyle w:val="ListParagraph"/>
        <w:numPr>
          <w:ilvl w:val="1"/>
          <w:numId w:val="1"/>
        </w:numPr>
      </w:pPr>
      <w:r>
        <w:t>Background</w:t>
      </w:r>
      <w:r w:rsidR="00843A5D">
        <w:t xml:space="preserve"> (HL)</w:t>
      </w:r>
    </w:p>
    <w:p w14:paraId="141A9C8D" w14:textId="77777777" w:rsidR="00F036FC" w:rsidRDefault="00F036FC" w:rsidP="00F036FC">
      <w:pPr>
        <w:pStyle w:val="ListParagraph"/>
        <w:numPr>
          <w:ilvl w:val="2"/>
          <w:numId w:val="1"/>
        </w:numPr>
      </w:pPr>
      <w:r>
        <w:t xml:space="preserve">Opening example to get the attention of the reader </w:t>
      </w:r>
    </w:p>
    <w:p w14:paraId="3B7687DB" w14:textId="77777777" w:rsidR="00F036FC" w:rsidRDefault="00F036FC" w:rsidP="00F036FC">
      <w:pPr>
        <w:pStyle w:val="ListParagraph"/>
        <w:ind w:left="2160"/>
        <w:rPr>
          <w:i/>
          <w:iCs/>
          <w:color w:val="A6A6A6" w:themeColor="background1" w:themeShade="A6"/>
        </w:rPr>
      </w:pPr>
      <w:r w:rsidRPr="00F036FC">
        <w:rPr>
          <w:i/>
          <w:iCs/>
          <w:color w:val="A6A6A6" w:themeColor="background1" w:themeShade="A6"/>
        </w:rPr>
        <w:t xml:space="preserve">(brief example, maybe a quote from a story about a weird birth in </w:t>
      </w:r>
      <w:proofErr w:type="spellStart"/>
      <w:r w:rsidRPr="00F036FC">
        <w:rPr>
          <w:i/>
          <w:iCs/>
          <w:color w:val="A6A6A6" w:themeColor="background1" w:themeShade="A6"/>
        </w:rPr>
        <w:t>greek</w:t>
      </w:r>
      <w:proofErr w:type="spellEnd"/>
      <w:r w:rsidRPr="00F036FC">
        <w:rPr>
          <w:i/>
          <w:iCs/>
          <w:color w:val="A6A6A6" w:themeColor="background1" w:themeShade="A6"/>
        </w:rPr>
        <w:t xml:space="preserve"> mythology, e.g. Helen or Athena?)</w:t>
      </w:r>
    </w:p>
    <w:p w14:paraId="48CC8755" w14:textId="6D10E037" w:rsidR="00F036FC" w:rsidRPr="00F036FC" w:rsidRDefault="00F036FC" w:rsidP="00F036FC">
      <w:pPr>
        <w:pStyle w:val="ListParagraph"/>
        <w:numPr>
          <w:ilvl w:val="2"/>
          <w:numId w:val="1"/>
        </w:numPr>
        <w:rPr>
          <w:i/>
          <w:iCs/>
          <w:color w:val="000000" w:themeColor="text1"/>
        </w:rPr>
      </w:pPr>
      <w:r w:rsidRPr="00F036FC">
        <w:rPr>
          <w:color w:val="000000" w:themeColor="text1"/>
        </w:rPr>
        <w:t xml:space="preserve">Context </w:t>
      </w:r>
    </w:p>
    <w:p w14:paraId="074967EC" w14:textId="20B2E8AE" w:rsidR="00F036FC" w:rsidRPr="00F036FC" w:rsidRDefault="00F036FC" w:rsidP="00F036FC">
      <w:pPr>
        <w:ind w:left="2160"/>
        <w:rPr>
          <w:color w:val="A6A6A6" w:themeColor="background1" w:themeShade="A6"/>
        </w:rPr>
      </w:pPr>
      <w:r w:rsidRPr="00F036FC">
        <w:rPr>
          <w:i/>
          <w:iCs/>
          <w:color w:val="A6A6A6" w:themeColor="background1" w:themeShade="A6"/>
        </w:rPr>
        <w:t xml:space="preserve">The influence of </w:t>
      </w:r>
      <w:proofErr w:type="spellStart"/>
      <w:r w:rsidRPr="00F036FC">
        <w:rPr>
          <w:i/>
          <w:iCs/>
          <w:color w:val="A6A6A6" w:themeColor="background1" w:themeShade="A6"/>
        </w:rPr>
        <w:t>greek</w:t>
      </w:r>
      <w:proofErr w:type="spellEnd"/>
      <w:r w:rsidRPr="00F036FC">
        <w:rPr>
          <w:i/>
          <w:iCs/>
          <w:color w:val="A6A6A6" w:themeColor="background1" w:themeShade="A6"/>
        </w:rPr>
        <w:t xml:space="preserve"> mythology on modern civilisation. </w:t>
      </w:r>
      <w:r w:rsidRPr="00F036FC">
        <w:rPr>
          <w:color w:val="A6A6A6" w:themeColor="background1" w:themeShade="A6"/>
        </w:rPr>
        <w:t xml:space="preserve"> </w:t>
      </w:r>
      <w:r w:rsidRPr="00F036FC">
        <w:rPr>
          <w:i/>
          <w:iCs/>
          <w:color w:val="A6A6A6" w:themeColor="background1" w:themeShade="A6"/>
        </w:rPr>
        <w:t>Why should we care about this? E.g. explain existing mechanisms for reading genealogical information – indexes from books. But they do not show the flow of these relationships.</w:t>
      </w:r>
    </w:p>
    <w:p w14:paraId="2AF9D3A0" w14:textId="60E91FF0" w:rsidR="00F036FC" w:rsidRDefault="00F036FC" w:rsidP="00F036FC">
      <w:pPr>
        <w:pStyle w:val="ListParagraph"/>
        <w:numPr>
          <w:ilvl w:val="1"/>
          <w:numId w:val="1"/>
        </w:numPr>
      </w:pPr>
      <w:r>
        <w:t>Motivations</w:t>
      </w:r>
      <w:r w:rsidR="00843A5D">
        <w:t xml:space="preserve"> (HL)</w:t>
      </w:r>
    </w:p>
    <w:p w14:paraId="10FA4053" w14:textId="7AB2732F" w:rsidR="00F036FC" w:rsidRDefault="00F036FC" w:rsidP="00F036FC">
      <w:pPr>
        <w:pStyle w:val="ListParagraph"/>
        <w:numPr>
          <w:ilvl w:val="2"/>
          <w:numId w:val="3"/>
        </w:numPr>
      </w:pPr>
      <w:r>
        <w:t xml:space="preserve">Existing graphs for </w:t>
      </w:r>
      <w:proofErr w:type="spellStart"/>
      <w:r>
        <w:t>greek</w:t>
      </w:r>
      <w:proofErr w:type="spellEnd"/>
      <w:r>
        <w:t xml:space="preserve"> myth genealogies + gaps in this area </w:t>
      </w:r>
    </w:p>
    <w:p w14:paraId="5C3AD30D" w14:textId="275F3114" w:rsidR="00F036FC" w:rsidRPr="002661D7" w:rsidRDefault="00F036FC" w:rsidP="00F036FC">
      <w:pPr>
        <w:pStyle w:val="ListParagraph"/>
        <w:ind w:left="2160"/>
        <w:rPr>
          <w:i/>
          <w:iCs/>
          <w:color w:val="FF0000"/>
        </w:rPr>
      </w:pPr>
      <w:r w:rsidRPr="00F036FC">
        <w:rPr>
          <w:i/>
          <w:iCs/>
          <w:color w:val="A6A6A6" w:themeColor="background1" w:themeShade="A6"/>
        </w:rPr>
        <w:t xml:space="preserve">Research about existing methods of visualising </w:t>
      </w:r>
      <w:proofErr w:type="spellStart"/>
      <w:r w:rsidRPr="00F036FC">
        <w:rPr>
          <w:i/>
          <w:iCs/>
          <w:color w:val="A6A6A6" w:themeColor="background1" w:themeShade="A6"/>
        </w:rPr>
        <w:t>greek</w:t>
      </w:r>
      <w:proofErr w:type="spellEnd"/>
      <w:r w:rsidRPr="00F036FC">
        <w:rPr>
          <w:i/>
          <w:iCs/>
          <w:color w:val="A6A6A6" w:themeColor="background1" w:themeShade="A6"/>
        </w:rPr>
        <w:t xml:space="preserve"> myth relationships. None appropriately address unusual, contested, duplicated entities due to immortality).</w:t>
      </w:r>
      <w:r w:rsidR="002661D7">
        <w:rPr>
          <w:i/>
          <w:iCs/>
          <w:color w:val="A6A6A6" w:themeColor="background1" w:themeShade="A6"/>
        </w:rPr>
        <w:br/>
      </w:r>
      <w:r w:rsidR="002661D7">
        <w:rPr>
          <w:i/>
          <w:iCs/>
          <w:color w:val="FF0000"/>
        </w:rPr>
        <w:t>Why do we want to highlight these relationships?</w:t>
      </w:r>
    </w:p>
    <w:p w14:paraId="6219CFC4" w14:textId="77777777" w:rsidR="00F036FC" w:rsidRDefault="00F036FC" w:rsidP="00F036FC">
      <w:pPr>
        <w:pStyle w:val="ListParagraph"/>
        <w:numPr>
          <w:ilvl w:val="2"/>
          <w:numId w:val="3"/>
        </w:numPr>
      </w:pPr>
      <w:r>
        <w:t>Benefits of interactive digital platform over static image</w:t>
      </w:r>
    </w:p>
    <w:p w14:paraId="5BEDF3B1" w14:textId="7A4578FF" w:rsidR="00EC2DAB" w:rsidRPr="00F036FC" w:rsidRDefault="00F036FC" w:rsidP="00EC2DAB">
      <w:pPr>
        <w:ind w:left="2160"/>
        <w:rPr>
          <w:i/>
          <w:iCs/>
          <w:color w:val="A6A6A6" w:themeColor="background1" w:themeShade="A6"/>
        </w:rPr>
      </w:pPr>
      <w:r w:rsidRPr="00F036FC">
        <w:rPr>
          <w:i/>
          <w:iCs/>
          <w:color w:val="A6A6A6" w:themeColor="background1" w:themeShade="A6"/>
        </w:rPr>
        <w:t>These are not yet available</w:t>
      </w:r>
      <w:r w:rsidR="00EC2DAB">
        <w:rPr>
          <w:i/>
          <w:iCs/>
          <w:color w:val="A6A6A6" w:themeColor="background1" w:themeShade="A6"/>
        </w:rPr>
        <w:t>. Use this to explain the reasoning of why we want data cards – useful research tool. Much easier than index in a book.</w:t>
      </w:r>
    </w:p>
    <w:p w14:paraId="6DFEC6B4" w14:textId="7708A052" w:rsidR="00F036FC" w:rsidRPr="00F036FC" w:rsidRDefault="00F036FC" w:rsidP="00F036FC">
      <w:pPr>
        <w:pStyle w:val="ListParagraph"/>
        <w:numPr>
          <w:ilvl w:val="1"/>
          <w:numId w:val="3"/>
        </w:numPr>
        <w:rPr>
          <w:color w:val="000000" w:themeColor="text1"/>
        </w:rPr>
      </w:pPr>
      <w:r w:rsidRPr="00F036FC">
        <w:rPr>
          <w:color w:val="000000" w:themeColor="text1"/>
        </w:rPr>
        <w:t xml:space="preserve">Contributions </w:t>
      </w:r>
      <w:r w:rsidR="00843A5D">
        <w:rPr>
          <w:color w:val="000000" w:themeColor="text1"/>
        </w:rPr>
        <w:t>(HL)</w:t>
      </w:r>
    </w:p>
    <w:p w14:paraId="58FFA7D6" w14:textId="77777777" w:rsidR="00F036FC" w:rsidRDefault="00F036FC" w:rsidP="00F036FC">
      <w:pPr>
        <w:pStyle w:val="ListParagraph"/>
        <w:numPr>
          <w:ilvl w:val="2"/>
          <w:numId w:val="3"/>
        </w:numPr>
      </w:pPr>
      <w:r>
        <w:t>Literature reviews on attempts to show unusual relationships graphically + gaps in this area</w:t>
      </w:r>
    </w:p>
    <w:p w14:paraId="6BA3B066" w14:textId="0F40DC15" w:rsidR="00F036FC" w:rsidRPr="00843A5D" w:rsidRDefault="00F036FC" w:rsidP="00843A5D">
      <w:pPr>
        <w:pStyle w:val="ListParagraph"/>
        <w:ind w:left="2160"/>
      </w:pPr>
      <w:r w:rsidRPr="00F036FC">
        <w:rPr>
          <w:i/>
          <w:iCs/>
          <w:color w:val="A6A6A6" w:themeColor="background1" w:themeShade="A6"/>
        </w:rPr>
        <w:t>e.g. paper on polygamy chordal graphs</w:t>
      </w:r>
      <w:r w:rsidR="00843A5D">
        <w:rPr>
          <w:i/>
          <w:iCs/>
          <w:color w:val="A6A6A6" w:themeColor="background1" w:themeShade="A6"/>
        </w:rPr>
        <w:t xml:space="preserve">, or </w:t>
      </w:r>
      <w:proofErr w:type="spellStart"/>
      <w:r w:rsidR="00843A5D">
        <w:rPr>
          <w:i/>
          <w:iCs/>
          <w:color w:val="A6A6A6" w:themeColor="background1" w:themeShade="A6"/>
        </w:rPr>
        <w:t>TimeNets</w:t>
      </w:r>
      <w:proofErr w:type="spellEnd"/>
      <w:r w:rsidR="00843A5D">
        <w:rPr>
          <w:i/>
          <w:iCs/>
          <w:color w:val="A6A6A6" w:themeColor="background1" w:themeShade="A6"/>
        </w:rPr>
        <w:t>. No one has done anything similar.</w:t>
      </w:r>
    </w:p>
    <w:p w14:paraId="6E9D688C" w14:textId="3779AEFC" w:rsidR="00F036FC" w:rsidRDefault="00843A5D" w:rsidP="00F036FC">
      <w:pPr>
        <w:pStyle w:val="ListParagraph"/>
        <w:numPr>
          <w:ilvl w:val="1"/>
          <w:numId w:val="1"/>
        </w:numPr>
      </w:pPr>
      <w:r>
        <w:t xml:space="preserve">In response to the gaps, PROVIDE </w:t>
      </w:r>
      <w:r w:rsidR="00F036FC">
        <w:t>RESEARCH QUESTION</w:t>
      </w:r>
    </w:p>
    <w:p w14:paraId="64FF2731" w14:textId="2281EDB7" w:rsidR="00F036FC" w:rsidRDefault="00F036FC" w:rsidP="00F036FC">
      <w:pPr>
        <w:pStyle w:val="ListParagraph"/>
        <w:numPr>
          <w:ilvl w:val="1"/>
          <w:numId w:val="1"/>
        </w:numPr>
      </w:pPr>
      <w:r>
        <w:t>Method and approach</w:t>
      </w:r>
    </w:p>
    <w:p w14:paraId="5EB88B7F" w14:textId="41C2274C" w:rsidR="00843A5D" w:rsidRDefault="00843A5D" w:rsidP="00843A5D">
      <w:pPr>
        <w:pStyle w:val="ListParagraph"/>
        <w:ind w:left="1440"/>
        <w:rPr>
          <w:i/>
          <w:iCs/>
          <w:color w:val="A6A6A6" w:themeColor="background1" w:themeShade="A6"/>
        </w:rPr>
      </w:pPr>
      <w:r>
        <w:rPr>
          <w:i/>
          <w:iCs/>
          <w:color w:val="A6A6A6" w:themeColor="background1" w:themeShade="A6"/>
        </w:rPr>
        <w:t>Extracting genealogical data from MANTO and importing them into website using Python. Website built in React.</w:t>
      </w:r>
    </w:p>
    <w:p w14:paraId="506A6C0B" w14:textId="59E73FDA" w:rsidR="00843A5D" w:rsidRDefault="00843A5D" w:rsidP="00843A5D">
      <w:pPr>
        <w:pStyle w:val="ListParagraph"/>
        <w:ind w:left="1440"/>
        <w:rPr>
          <w:i/>
          <w:iCs/>
          <w:color w:val="A6A6A6" w:themeColor="background1" w:themeShade="A6"/>
        </w:rPr>
      </w:pPr>
      <w:r>
        <w:rPr>
          <w:i/>
          <w:iCs/>
          <w:color w:val="A6A6A6" w:themeColor="background1" w:themeShade="A6"/>
        </w:rPr>
        <w:t>Conduct user interviews to determine the effectiveness of the solution. Outline of the thesis</w:t>
      </w:r>
    </w:p>
    <w:p w14:paraId="5A7A8E3F" w14:textId="77777777" w:rsidR="00843A5D" w:rsidRPr="00843A5D" w:rsidRDefault="00843A5D" w:rsidP="00843A5D">
      <w:pPr>
        <w:rPr>
          <w:i/>
          <w:iCs/>
          <w:color w:val="A6A6A6" w:themeColor="background1" w:themeShade="A6"/>
        </w:rPr>
      </w:pPr>
    </w:p>
    <w:p w14:paraId="5B103C86" w14:textId="61DE2FA2" w:rsidR="00843A5D" w:rsidRDefault="00843A5D" w:rsidP="00843A5D">
      <w:pPr>
        <w:rPr>
          <w:i/>
          <w:iCs/>
          <w:color w:val="FF0000"/>
        </w:rPr>
      </w:pPr>
      <w:r>
        <w:rPr>
          <w:i/>
          <w:iCs/>
          <w:color w:val="FF0000"/>
        </w:rPr>
        <w:t>Do we need to show the code? How much of the code?</w:t>
      </w:r>
    </w:p>
    <w:p w14:paraId="6599B183" w14:textId="77777777" w:rsidR="00843A5D" w:rsidRPr="00843A5D" w:rsidRDefault="00843A5D" w:rsidP="00843A5D">
      <w:pPr>
        <w:rPr>
          <w:i/>
          <w:iCs/>
        </w:rPr>
      </w:pPr>
    </w:p>
    <w:p w14:paraId="3B90799A" w14:textId="3E1611AC" w:rsidR="00F036FC" w:rsidRPr="00843A5D" w:rsidRDefault="00843A5D" w:rsidP="00F036FC">
      <w:pPr>
        <w:pStyle w:val="ListParagraph"/>
        <w:numPr>
          <w:ilvl w:val="0"/>
          <w:numId w:val="6"/>
        </w:numPr>
        <w:rPr>
          <w:i/>
          <w:iCs/>
        </w:rPr>
      </w:pPr>
      <w:r>
        <w:lastRenderedPageBreak/>
        <w:t>Overview of Greek mythology</w:t>
      </w:r>
    </w:p>
    <w:p w14:paraId="6FB0CB73" w14:textId="33B4F15F" w:rsidR="00843A5D" w:rsidRPr="00843A5D" w:rsidRDefault="00843A5D" w:rsidP="00843A5D">
      <w:pPr>
        <w:pStyle w:val="ListParagraph"/>
        <w:numPr>
          <w:ilvl w:val="1"/>
          <w:numId w:val="6"/>
        </w:numPr>
        <w:rPr>
          <w:i/>
          <w:iCs/>
        </w:rPr>
      </w:pPr>
      <w:r>
        <w:t xml:space="preserve">What is a disputed </w:t>
      </w:r>
      <w:proofErr w:type="gramStart"/>
      <w:r>
        <w:t>relationship</w:t>
      </w:r>
      <w:proofErr w:type="gramEnd"/>
    </w:p>
    <w:p w14:paraId="04100267" w14:textId="1411A5C6" w:rsidR="00843A5D" w:rsidRPr="00843A5D" w:rsidRDefault="00843A5D" w:rsidP="00843A5D">
      <w:pPr>
        <w:pStyle w:val="ListParagraph"/>
        <w:numPr>
          <w:ilvl w:val="1"/>
          <w:numId w:val="6"/>
        </w:numPr>
        <w:rPr>
          <w:i/>
          <w:iCs/>
        </w:rPr>
      </w:pPr>
      <w:r>
        <w:t xml:space="preserve">What are the different types of unusual </w:t>
      </w:r>
      <w:proofErr w:type="gramStart"/>
      <w:r>
        <w:t>relationships</w:t>
      </w:r>
      <w:proofErr w:type="gramEnd"/>
    </w:p>
    <w:p w14:paraId="04115DAC" w14:textId="19DE856A" w:rsidR="00843A5D" w:rsidRPr="00843A5D" w:rsidRDefault="00843A5D" w:rsidP="00843A5D">
      <w:pPr>
        <w:pStyle w:val="ListParagraph"/>
        <w:ind w:left="1440"/>
        <w:rPr>
          <w:i/>
          <w:iCs/>
          <w:color w:val="A6A6A6" w:themeColor="background1" w:themeShade="A6"/>
        </w:rPr>
      </w:pPr>
      <w:r>
        <w:rPr>
          <w:i/>
          <w:iCs/>
          <w:color w:val="A6A6A6" w:themeColor="background1" w:themeShade="A6"/>
        </w:rPr>
        <w:t>Go through each one and explain, e.g. autochthony. Give examples of each. Provide images, e.g. Helen of Troy and Athena</w:t>
      </w:r>
    </w:p>
    <w:p w14:paraId="407061E9" w14:textId="1F2DEA96" w:rsidR="00843A5D" w:rsidRPr="00843A5D" w:rsidRDefault="00843A5D" w:rsidP="00843A5D">
      <w:pPr>
        <w:pStyle w:val="ListParagraph"/>
        <w:numPr>
          <w:ilvl w:val="1"/>
          <w:numId w:val="6"/>
        </w:numPr>
        <w:rPr>
          <w:i/>
          <w:iCs/>
        </w:rPr>
      </w:pPr>
      <w:r>
        <w:t>Why this is a problem</w:t>
      </w:r>
    </w:p>
    <w:p w14:paraId="3F8D3942" w14:textId="02F41DCA" w:rsidR="00843A5D" w:rsidRPr="00843A5D" w:rsidRDefault="00843A5D" w:rsidP="00843A5D">
      <w:pPr>
        <w:pStyle w:val="ListParagraph"/>
        <w:numPr>
          <w:ilvl w:val="0"/>
          <w:numId w:val="6"/>
        </w:numPr>
        <w:rPr>
          <w:i/>
          <w:iCs/>
        </w:rPr>
      </w:pPr>
      <w:r>
        <w:t>Basic Principles (do I need this?)</w:t>
      </w:r>
    </w:p>
    <w:p w14:paraId="6A27769E" w14:textId="1BCB6F5B" w:rsidR="00843A5D" w:rsidRPr="00843A5D" w:rsidRDefault="00843A5D" w:rsidP="00843A5D">
      <w:pPr>
        <w:pStyle w:val="ListParagraph"/>
        <w:numPr>
          <w:ilvl w:val="1"/>
          <w:numId w:val="6"/>
        </w:numPr>
        <w:rPr>
          <w:i/>
          <w:iCs/>
          <w:color w:val="FF0000"/>
        </w:rPr>
      </w:pPr>
      <w:r w:rsidRPr="00843A5D">
        <w:rPr>
          <w:i/>
          <w:iCs/>
          <w:color w:val="FF0000"/>
        </w:rPr>
        <w:t>Do I need to explain what ReactJS is?</w:t>
      </w:r>
      <w:r>
        <w:rPr>
          <w:i/>
          <w:iCs/>
          <w:color w:val="FF0000"/>
        </w:rPr>
        <w:t xml:space="preserve"> I’m not using other frameworks.</w:t>
      </w:r>
    </w:p>
    <w:p w14:paraId="400F2445" w14:textId="4718EBB6" w:rsidR="00843A5D" w:rsidRPr="00843A5D" w:rsidRDefault="00843A5D" w:rsidP="00843A5D">
      <w:pPr>
        <w:pStyle w:val="ListParagraph"/>
        <w:numPr>
          <w:ilvl w:val="1"/>
          <w:numId w:val="6"/>
        </w:numPr>
        <w:rPr>
          <w:i/>
          <w:iCs/>
        </w:rPr>
      </w:pPr>
      <w:r>
        <w:t>Explain the MANTO database and what it contains.</w:t>
      </w:r>
    </w:p>
    <w:p w14:paraId="221774EB" w14:textId="68D194D7" w:rsidR="00843A5D" w:rsidRPr="00843A5D" w:rsidRDefault="00843A5D" w:rsidP="00843A5D">
      <w:pPr>
        <w:pStyle w:val="ListParagraph"/>
        <w:numPr>
          <w:ilvl w:val="1"/>
          <w:numId w:val="6"/>
        </w:numPr>
        <w:rPr>
          <w:i/>
          <w:iCs/>
        </w:rPr>
      </w:pPr>
      <w:r>
        <w:t>Explanation of DOMS? CANVAS?</w:t>
      </w:r>
    </w:p>
    <w:p w14:paraId="4B47F351" w14:textId="64C6ACDB" w:rsidR="00843A5D" w:rsidRPr="00843A5D" w:rsidRDefault="00843A5D" w:rsidP="00843A5D">
      <w:pPr>
        <w:pStyle w:val="ListParagraph"/>
        <w:numPr>
          <w:ilvl w:val="1"/>
          <w:numId w:val="6"/>
        </w:numPr>
        <w:rPr>
          <w:i/>
          <w:iCs/>
        </w:rPr>
      </w:pPr>
      <w:r>
        <w:t xml:space="preserve">Explanation of </w:t>
      </w:r>
      <w:proofErr w:type="spellStart"/>
      <w:r>
        <w:t>NodeGoat</w:t>
      </w:r>
      <w:proofErr w:type="spellEnd"/>
      <w:r>
        <w:t>?</w:t>
      </w:r>
    </w:p>
    <w:p w14:paraId="04CE0C68" w14:textId="69BA1B29" w:rsidR="00843A5D" w:rsidRPr="00843A5D" w:rsidRDefault="00843A5D" w:rsidP="00843A5D">
      <w:pPr>
        <w:pStyle w:val="ListParagraph"/>
        <w:numPr>
          <w:ilvl w:val="0"/>
          <w:numId w:val="6"/>
        </w:numPr>
        <w:rPr>
          <w:i/>
          <w:iCs/>
        </w:rPr>
      </w:pPr>
      <w:r>
        <w:t xml:space="preserve">Existing Framework Possibilities </w:t>
      </w:r>
    </w:p>
    <w:p w14:paraId="5586FA58" w14:textId="77777777" w:rsidR="00843A5D" w:rsidRPr="00843A5D" w:rsidRDefault="00843A5D" w:rsidP="00843A5D">
      <w:pPr>
        <w:pStyle w:val="ListParagraph"/>
        <w:numPr>
          <w:ilvl w:val="1"/>
          <w:numId w:val="6"/>
        </w:numPr>
      </w:pPr>
      <w:r w:rsidRPr="00843A5D">
        <w:t>Available data formats, pros &amp; cons</w:t>
      </w:r>
    </w:p>
    <w:p w14:paraId="2A159305" w14:textId="3001F0FE" w:rsidR="00843A5D" w:rsidRPr="00843A5D" w:rsidRDefault="00843A5D" w:rsidP="00843A5D">
      <w:pPr>
        <w:pStyle w:val="ListParagraph"/>
        <w:numPr>
          <w:ilvl w:val="2"/>
          <w:numId w:val="6"/>
        </w:numPr>
        <w:rPr>
          <w:i/>
          <w:iCs/>
          <w:color w:val="A6A6A6" w:themeColor="background1" w:themeShade="A6"/>
        </w:rPr>
      </w:pPr>
      <w:r w:rsidRPr="00843A5D">
        <w:rPr>
          <w:i/>
          <w:iCs/>
          <w:color w:val="A6A6A6" w:themeColor="background1" w:themeShade="A6"/>
        </w:rPr>
        <w:t>Data JSON</w:t>
      </w:r>
    </w:p>
    <w:p w14:paraId="6C673DE2" w14:textId="3BB3414F" w:rsidR="00843A5D" w:rsidRPr="00843A5D" w:rsidRDefault="00843A5D" w:rsidP="00843A5D">
      <w:pPr>
        <w:pStyle w:val="ListParagraph"/>
        <w:numPr>
          <w:ilvl w:val="2"/>
          <w:numId w:val="6"/>
        </w:numPr>
        <w:rPr>
          <w:i/>
          <w:iCs/>
          <w:color w:val="A6A6A6" w:themeColor="background1" w:themeShade="A6"/>
        </w:rPr>
      </w:pPr>
      <w:r w:rsidRPr="00843A5D">
        <w:rPr>
          <w:i/>
          <w:iCs/>
          <w:color w:val="A6A6A6" w:themeColor="background1" w:themeShade="A6"/>
        </w:rPr>
        <w:t>DOT Notation</w:t>
      </w:r>
    </w:p>
    <w:p w14:paraId="66DD3901" w14:textId="5E7B9209" w:rsidR="00843A5D" w:rsidRPr="00843A5D" w:rsidRDefault="00843A5D" w:rsidP="00843A5D">
      <w:pPr>
        <w:pStyle w:val="ListParagraph"/>
        <w:numPr>
          <w:ilvl w:val="2"/>
          <w:numId w:val="6"/>
        </w:numPr>
        <w:rPr>
          <w:i/>
          <w:iCs/>
          <w:color w:val="A6A6A6" w:themeColor="background1" w:themeShade="A6"/>
        </w:rPr>
      </w:pPr>
      <w:proofErr w:type="spellStart"/>
      <w:r w:rsidRPr="00843A5D">
        <w:rPr>
          <w:i/>
          <w:iCs/>
          <w:color w:val="A6A6A6" w:themeColor="background1" w:themeShade="A6"/>
        </w:rPr>
        <w:t>GraphLib</w:t>
      </w:r>
      <w:proofErr w:type="spellEnd"/>
    </w:p>
    <w:p w14:paraId="459E5C94" w14:textId="363ED30B" w:rsidR="00843A5D" w:rsidRDefault="00843A5D" w:rsidP="00843A5D">
      <w:pPr>
        <w:pStyle w:val="ListParagraph"/>
        <w:numPr>
          <w:ilvl w:val="2"/>
          <w:numId w:val="6"/>
        </w:numPr>
        <w:rPr>
          <w:i/>
          <w:iCs/>
          <w:color w:val="A6A6A6" w:themeColor="background1" w:themeShade="A6"/>
        </w:rPr>
      </w:pPr>
      <w:r w:rsidRPr="00843A5D">
        <w:rPr>
          <w:i/>
          <w:iCs/>
          <w:color w:val="A6A6A6" w:themeColor="background1" w:themeShade="A6"/>
        </w:rPr>
        <w:t>GEDCOM</w:t>
      </w:r>
    </w:p>
    <w:p w14:paraId="23331501" w14:textId="45465ED6" w:rsidR="00843A5D" w:rsidRPr="00843A5D" w:rsidRDefault="00843A5D" w:rsidP="00843A5D">
      <w:pPr>
        <w:pStyle w:val="ListParagraph"/>
        <w:numPr>
          <w:ilvl w:val="1"/>
          <w:numId w:val="6"/>
        </w:numPr>
      </w:pPr>
      <w:r w:rsidRPr="00843A5D">
        <w:t>Available graph rendering tools, pros &amp; cons</w:t>
      </w:r>
    </w:p>
    <w:p w14:paraId="66C16956" w14:textId="77777777" w:rsidR="00843A5D" w:rsidRDefault="00843A5D" w:rsidP="00843A5D">
      <w:pPr>
        <w:pStyle w:val="ListParagraph"/>
        <w:numPr>
          <w:ilvl w:val="2"/>
          <w:numId w:val="6"/>
        </w:numPr>
        <w:rPr>
          <w:i/>
          <w:iCs/>
          <w:color w:val="A6A6A6" w:themeColor="background1" w:themeShade="A6"/>
        </w:rPr>
      </w:pPr>
      <w:r>
        <w:rPr>
          <w:i/>
          <w:iCs/>
          <w:color w:val="A6A6A6" w:themeColor="background1" w:themeShade="A6"/>
        </w:rPr>
        <w:t>Ancestry.com</w:t>
      </w:r>
    </w:p>
    <w:p w14:paraId="5DAC55FB" w14:textId="376B595F" w:rsidR="00843A5D" w:rsidRDefault="00843A5D" w:rsidP="00843A5D">
      <w:pPr>
        <w:pStyle w:val="ListParagraph"/>
        <w:numPr>
          <w:ilvl w:val="2"/>
          <w:numId w:val="6"/>
        </w:numPr>
        <w:rPr>
          <w:i/>
          <w:iCs/>
          <w:color w:val="A6A6A6" w:themeColor="background1" w:themeShade="A6"/>
        </w:rPr>
      </w:pPr>
      <w:r>
        <w:rPr>
          <w:i/>
          <w:iCs/>
          <w:color w:val="A6A6A6" w:themeColor="background1" w:themeShade="A6"/>
        </w:rPr>
        <w:t>Roots</w:t>
      </w:r>
    </w:p>
    <w:p w14:paraId="2C506D86" w14:textId="6DB3FD7F" w:rsidR="00843A5D" w:rsidRDefault="00843A5D" w:rsidP="00843A5D">
      <w:pPr>
        <w:pStyle w:val="ListParagraph"/>
        <w:numPr>
          <w:ilvl w:val="2"/>
          <w:numId w:val="6"/>
        </w:numPr>
        <w:rPr>
          <w:i/>
          <w:iCs/>
          <w:color w:val="A6A6A6" w:themeColor="background1" w:themeShade="A6"/>
        </w:rPr>
      </w:pPr>
      <w:r>
        <w:rPr>
          <w:i/>
          <w:iCs/>
          <w:color w:val="A6A6A6" w:themeColor="background1" w:themeShade="A6"/>
        </w:rPr>
        <w:t>Legacy 9</w:t>
      </w:r>
    </w:p>
    <w:p w14:paraId="37B123F1" w14:textId="2A3F6903" w:rsidR="00843A5D" w:rsidRDefault="00843A5D" w:rsidP="00843A5D">
      <w:pPr>
        <w:pStyle w:val="ListParagraph"/>
        <w:numPr>
          <w:ilvl w:val="2"/>
          <w:numId w:val="6"/>
        </w:numPr>
        <w:rPr>
          <w:i/>
          <w:iCs/>
          <w:color w:val="A6A6A6" w:themeColor="background1" w:themeShade="A6"/>
        </w:rPr>
      </w:pPr>
      <w:proofErr w:type="spellStart"/>
      <w:r>
        <w:rPr>
          <w:i/>
          <w:iCs/>
          <w:color w:val="A6A6A6" w:themeColor="background1" w:themeShade="A6"/>
        </w:rPr>
        <w:t>GraphViz</w:t>
      </w:r>
      <w:proofErr w:type="spellEnd"/>
    </w:p>
    <w:p w14:paraId="244E5410" w14:textId="0CA4B5DA" w:rsidR="00843A5D" w:rsidRDefault="00843A5D" w:rsidP="00843A5D">
      <w:pPr>
        <w:pStyle w:val="ListParagraph"/>
        <w:numPr>
          <w:ilvl w:val="2"/>
          <w:numId w:val="6"/>
        </w:numPr>
        <w:rPr>
          <w:i/>
          <w:iCs/>
          <w:color w:val="A6A6A6" w:themeColor="background1" w:themeShade="A6"/>
        </w:rPr>
      </w:pPr>
      <w:r>
        <w:rPr>
          <w:i/>
          <w:iCs/>
          <w:color w:val="A6A6A6" w:themeColor="background1" w:themeShade="A6"/>
        </w:rPr>
        <w:t>DOT</w:t>
      </w:r>
    </w:p>
    <w:p w14:paraId="25E11615" w14:textId="3EB928D0" w:rsidR="00843A5D" w:rsidRDefault="00843A5D" w:rsidP="00843A5D">
      <w:pPr>
        <w:pStyle w:val="ListParagraph"/>
        <w:numPr>
          <w:ilvl w:val="2"/>
          <w:numId w:val="6"/>
        </w:numPr>
        <w:rPr>
          <w:i/>
          <w:iCs/>
          <w:color w:val="A6A6A6" w:themeColor="background1" w:themeShade="A6"/>
        </w:rPr>
      </w:pPr>
      <w:proofErr w:type="spellStart"/>
      <w:r>
        <w:rPr>
          <w:i/>
          <w:iCs/>
          <w:color w:val="A6A6A6" w:themeColor="background1" w:themeShade="A6"/>
        </w:rPr>
        <w:t>DagreJS</w:t>
      </w:r>
      <w:proofErr w:type="spellEnd"/>
      <w:r>
        <w:rPr>
          <w:i/>
          <w:iCs/>
          <w:color w:val="A6A6A6" w:themeColor="background1" w:themeShade="A6"/>
        </w:rPr>
        <w:t xml:space="preserve"> + D3</w:t>
      </w:r>
    </w:p>
    <w:p w14:paraId="605F86F5" w14:textId="7B779FE4" w:rsidR="00843A5D" w:rsidRDefault="00843A5D" w:rsidP="00843A5D">
      <w:pPr>
        <w:pStyle w:val="ListParagraph"/>
        <w:numPr>
          <w:ilvl w:val="2"/>
          <w:numId w:val="6"/>
        </w:numPr>
        <w:rPr>
          <w:i/>
          <w:iCs/>
          <w:color w:val="A6A6A6" w:themeColor="background1" w:themeShade="A6"/>
        </w:rPr>
      </w:pPr>
      <w:r>
        <w:rPr>
          <w:i/>
          <w:iCs/>
          <w:color w:val="A6A6A6" w:themeColor="background1" w:themeShade="A6"/>
        </w:rPr>
        <w:t>HTML canvas</w:t>
      </w:r>
    </w:p>
    <w:p w14:paraId="373DDB73" w14:textId="731F80F5" w:rsidR="00843A5D" w:rsidRDefault="00843A5D" w:rsidP="00843A5D">
      <w:pPr>
        <w:pStyle w:val="ListParagraph"/>
        <w:numPr>
          <w:ilvl w:val="2"/>
          <w:numId w:val="6"/>
        </w:numPr>
        <w:rPr>
          <w:i/>
          <w:iCs/>
          <w:color w:val="A6A6A6" w:themeColor="background1" w:themeShade="A6"/>
        </w:rPr>
      </w:pPr>
      <w:proofErr w:type="spellStart"/>
      <w:r>
        <w:rPr>
          <w:i/>
          <w:iCs/>
          <w:color w:val="A6A6A6" w:themeColor="background1" w:themeShade="A6"/>
        </w:rPr>
        <w:t>OrgChart</w:t>
      </w:r>
      <w:proofErr w:type="spellEnd"/>
    </w:p>
    <w:p w14:paraId="2E69AFB7" w14:textId="6210B0D8" w:rsidR="00843A5D" w:rsidRPr="00843A5D" w:rsidRDefault="00843A5D" w:rsidP="00843A5D">
      <w:pPr>
        <w:pStyle w:val="ListParagraph"/>
        <w:numPr>
          <w:ilvl w:val="2"/>
          <w:numId w:val="6"/>
        </w:numPr>
        <w:rPr>
          <w:i/>
          <w:iCs/>
          <w:color w:val="A6A6A6" w:themeColor="background1" w:themeShade="A6"/>
        </w:rPr>
      </w:pPr>
      <w:r>
        <w:rPr>
          <w:i/>
          <w:iCs/>
          <w:color w:val="FF0000"/>
        </w:rPr>
        <w:t xml:space="preserve">Maybe </w:t>
      </w:r>
      <w:r w:rsidR="00EC2DAB">
        <w:rPr>
          <w:i/>
          <w:iCs/>
          <w:color w:val="FF0000"/>
        </w:rPr>
        <w:t>show the prototypes I created out of some of these</w:t>
      </w:r>
    </w:p>
    <w:p w14:paraId="57A7103B" w14:textId="2D10F5D6" w:rsidR="00843A5D" w:rsidRPr="00843A5D" w:rsidRDefault="00843A5D" w:rsidP="00843A5D">
      <w:pPr>
        <w:pStyle w:val="ListParagraph"/>
        <w:numPr>
          <w:ilvl w:val="1"/>
          <w:numId w:val="6"/>
        </w:numPr>
        <w:rPr>
          <w:color w:val="A6A6A6" w:themeColor="background1" w:themeShade="A6"/>
        </w:rPr>
      </w:pPr>
      <w:r w:rsidRPr="00843A5D">
        <w:t>Available graph formats</w:t>
      </w:r>
    </w:p>
    <w:p w14:paraId="70D4E1F0" w14:textId="110B356D" w:rsidR="00843A5D" w:rsidRDefault="00843A5D" w:rsidP="00843A5D">
      <w:pPr>
        <w:pStyle w:val="ListParagraph"/>
        <w:numPr>
          <w:ilvl w:val="2"/>
          <w:numId w:val="6"/>
        </w:numPr>
        <w:rPr>
          <w:i/>
          <w:iCs/>
          <w:color w:val="A6A6A6" w:themeColor="background1" w:themeShade="A6"/>
        </w:rPr>
      </w:pPr>
      <w:r w:rsidRPr="00843A5D">
        <w:rPr>
          <w:i/>
          <w:iCs/>
          <w:color w:val="A6A6A6" w:themeColor="background1" w:themeShade="A6"/>
        </w:rPr>
        <w:t>Force-directed</w:t>
      </w:r>
    </w:p>
    <w:p w14:paraId="760D43C7" w14:textId="62F2F4C1" w:rsidR="00843A5D" w:rsidRPr="00843A5D" w:rsidRDefault="00843A5D" w:rsidP="00843A5D">
      <w:pPr>
        <w:pStyle w:val="ListParagraph"/>
        <w:numPr>
          <w:ilvl w:val="2"/>
          <w:numId w:val="6"/>
        </w:numPr>
        <w:rPr>
          <w:i/>
          <w:iCs/>
          <w:color w:val="A6A6A6" w:themeColor="background1" w:themeShade="A6"/>
        </w:rPr>
      </w:pPr>
      <w:r>
        <w:rPr>
          <w:i/>
          <w:iCs/>
          <w:color w:val="A6A6A6" w:themeColor="background1" w:themeShade="A6"/>
        </w:rPr>
        <w:t>DAG</w:t>
      </w:r>
    </w:p>
    <w:p w14:paraId="75D88C14" w14:textId="7736EC11" w:rsidR="00843A5D" w:rsidRPr="00843A5D" w:rsidRDefault="00843A5D" w:rsidP="00843A5D">
      <w:pPr>
        <w:pStyle w:val="ListParagraph"/>
        <w:numPr>
          <w:ilvl w:val="2"/>
          <w:numId w:val="6"/>
        </w:numPr>
        <w:rPr>
          <w:i/>
          <w:iCs/>
          <w:color w:val="A6A6A6" w:themeColor="background1" w:themeShade="A6"/>
        </w:rPr>
      </w:pPr>
      <w:r w:rsidRPr="00843A5D">
        <w:rPr>
          <w:i/>
          <w:iCs/>
          <w:color w:val="A6A6A6" w:themeColor="background1" w:themeShade="A6"/>
        </w:rPr>
        <w:t>Hierarchical</w:t>
      </w:r>
    </w:p>
    <w:p w14:paraId="7EB3E097" w14:textId="1C3D2583" w:rsidR="00843A5D" w:rsidRPr="00843A5D" w:rsidRDefault="00843A5D" w:rsidP="00843A5D">
      <w:pPr>
        <w:pStyle w:val="ListParagraph"/>
        <w:numPr>
          <w:ilvl w:val="2"/>
          <w:numId w:val="6"/>
        </w:numPr>
        <w:rPr>
          <w:i/>
          <w:iCs/>
          <w:color w:val="A6A6A6" w:themeColor="background1" w:themeShade="A6"/>
        </w:rPr>
      </w:pPr>
      <w:r w:rsidRPr="00843A5D">
        <w:rPr>
          <w:i/>
          <w:iCs/>
          <w:color w:val="A6A6A6" w:themeColor="background1" w:themeShade="A6"/>
        </w:rPr>
        <w:t>Ancestor fan</w:t>
      </w:r>
    </w:p>
    <w:p w14:paraId="3A1FE17C" w14:textId="219CBB28" w:rsidR="00843A5D" w:rsidRPr="00843A5D" w:rsidRDefault="00843A5D" w:rsidP="00843A5D">
      <w:pPr>
        <w:pStyle w:val="ListParagraph"/>
        <w:numPr>
          <w:ilvl w:val="2"/>
          <w:numId w:val="6"/>
        </w:numPr>
        <w:rPr>
          <w:i/>
          <w:iCs/>
          <w:color w:val="A6A6A6" w:themeColor="background1" w:themeShade="A6"/>
        </w:rPr>
      </w:pPr>
      <w:r w:rsidRPr="00843A5D">
        <w:rPr>
          <w:i/>
          <w:iCs/>
          <w:color w:val="A6A6A6" w:themeColor="background1" w:themeShade="A6"/>
        </w:rPr>
        <w:t>Timeline</w:t>
      </w:r>
    </w:p>
    <w:p w14:paraId="260876C2" w14:textId="2CBF50FE" w:rsidR="00843A5D" w:rsidRPr="00843A5D" w:rsidRDefault="00843A5D" w:rsidP="00843A5D">
      <w:pPr>
        <w:pStyle w:val="ListParagraph"/>
        <w:numPr>
          <w:ilvl w:val="2"/>
          <w:numId w:val="6"/>
        </w:numPr>
        <w:rPr>
          <w:i/>
          <w:iCs/>
          <w:color w:val="A6A6A6" w:themeColor="background1" w:themeShade="A6"/>
        </w:rPr>
      </w:pPr>
      <w:r w:rsidRPr="00843A5D">
        <w:rPr>
          <w:i/>
          <w:iCs/>
          <w:color w:val="A6A6A6" w:themeColor="background1" w:themeShade="A6"/>
        </w:rPr>
        <w:t>Radial tree</w:t>
      </w:r>
    </w:p>
    <w:p w14:paraId="4292E43C" w14:textId="58A3BAAB" w:rsidR="00843A5D" w:rsidRPr="00843A5D" w:rsidRDefault="00843A5D" w:rsidP="00843A5D">
      <w:pPr>
        <w:pStyle w:val="ListParagraph"/>
        <w:numPr>
          <w:ilvl w:val="2"/>
          <w:numId w:val="6"/>
        </w:numPr>
        <w:rPr>
          <w:i/>
          <w:iCs/>
          <w:color w:val="A6A6A6" w:themeColor="background1" w:themeShade="A6"/>
        </w:rPr>
      </w:pPr>
      <w:r w:rsidRPr="00843A5D">
        <w:rPr>
          <w:i/>
          <w:iCs/>
          <w:color w:val="A6A6A6" w:themeColor="background1" w:themeShade="A6"/>
        </w:rPr>
        <w:t>Dendrogram</w:t>
      </w:r>
    </w:p>
    <w:p w14:paraId="45FF3595" w14:textId="6363D211" w:rsidR="00EC2DAB" w:rsidRDefault="00EC2DAB" w:rsidP="00EC2DAB">
      <w:pPr>
        <w:rPr>
          <w:i/>
          <w:iCs/>
          <w:color w:val="A6A6A6" w:themeColor="background1" w:themeShade="A6"/>
        </w:rPr>
      </w:pPr>
    </w:p>
    <w:p w14:paraId="077EBF3B" w14:textId="247AE0E0" w:rsidR="002661D7" w:rsidRDefault="002661D7" w:rsidP="00EC2DAB">
      <w:pPr>
        <w:rPr>
          <w:i/>
          <w:iCs/>
          <w:color w:val="A6A6A6" w:themeColor="background1" w:themeShade="A6"/>
        </w:rPr>
      </w:pPr>
    </w:p>
    <w:p w14:paraId="1911ABD2" w14:textId="407F6132" w:rsidR="002661D7" w:rsidRDefault="002661D7" w:rsidP="00EC2DAB">
      <w:pPr>
        <w:rPr>
          <w:i/>
          <w:iCs/>
          <w:color w:val="A6A6A6" w:themeColor="background1" w:themeShade="A6"/>
        </w:rPr>
      </w:pPr>
      <w:r>
        <w:rPr>
          <w:i/>
          <w:iCs/>
          <w:color w:val="A6A6A6" w:themeColor="background1" w:themeShade="A6"/>
        </w:rPr>
        <w:t>Normally after this would be 3 chapters:</w:t>
      </w:r>
    </w:p>
    <w:p w14:paraId="1D9BAA63" w14:textId="527A8298" w:rsidR="002661D7" w:rsidRPr="002661D7" w:rsidRDefault="002661D7" w:rsidP="002661D7">
      <w:pPr>
        <w:pStyle w:val="ListParagraph"/>
        <w:numPr>
          <w:ilvl w:val="0"/>
          <w:numId w:val="7"/>
        </w:numPr>
        <w:rPr>
          <w:i/>
          <w:iCs/>
          <w:color w:val="A6A6A6" w:themeColor="background1" w:themeShade="A6"/>
        </w:rPr>
      </w:pPr>
      <w:r w:rsidRPr="002661D7">
        <w:rPr>
          <w:i/>
          <w:iCs/>
          <w:color w:val="A6A6A6" w:themeColor="background1" w:themeShade="A6"/>
        </w:rPr>
        <w:t>Backend development</w:t>
      </w:r>
    </w:p>
    <w:p w14:paraId="4DA2F5BC" w14:textId="6E8372E7" w:rsidR="002661D7" w:rsidRPr="002661D7" w:rsidRDefault="002661D7" w:rsidP="002661D7">
      <w:pPr>
        <w:pStyle w:val="ListParagraph"/>
        <w:numPr>
          <w:ilvl w:val="0"/>
          <w:numId w:val="7"/>
        </w:numPr>
        <w:rPr>
          <w:i/>
          <w:iCs/>
          <w:color w:val="A6A6A6" w:themeColor="background1" w:themeShade="A6"/>
        </w:rPr>
      </w:pPr>
      <w:r w:rsidRPr="002661D7">
        <w:rPr>
          <w:i/>
          <w:iCs/>
          <w:color w:val="A6A6A6" w:themeColor="background1" w:themeShade="A6"/>
        </w:rPr>
        <w:t>Frontend development</w:t>
      </w:r>
    </w:p>
    <w:p w14:paraId="71160CCB" w14:textId="4301E71E" w:rsidR="002661D7" w:rsidRPr="002661D7" w:rsidRDefault="002661D7" w:rsidP="002661D7">
      <w:pPr>
        <w:pStyle w:val="ListParagraph"/>
        <w:numPr>
          <w:ilvl w:val="0"/>
          <w:numId w:val="7"/>
        </w:numPr>
        <w:rPr>
          <w:i/>
          <w:iCs/>
          <w:color w:val="A6A6A6" w:themeColor="background1" w:themeShade="A6"/>
        </w:rPr>
      </w:pPr>
      <w:r w:rsidRPr="002661D7">
        <w:rPr>
          <w:i/>
          <w:iCs/>
          <w:color w:val="A6A6A6" w:themeColor="background1" w:themeShade="A6"/>
        </w:rPr>
        <w:t>Case study</w:t>
      </w:r>
    </w:p>
    <w:p w14:paraId="49ADEE94" w14:textId="1EEBB6CE" w:rsidR="002661D7" w:rsidRPr="002661D7" w:rsidRDefault="002661D7" w:rsidP="002661D7">
      <w:pPr>
        <w:rPr>
          <w:i/>
          <w:iCs/>
          <w:color w:val="A6A6A6" w:themeColor="background1" w:themeShade="A6"/>
        </w:rPr>
      </w:pPr>
    </w:p>
    <w:p w14:paraId="22404F8B" w14:textId="08511795" w:rsidR="002661D7" w:rsidRPr="002661D7" w:rsidRDefault="00EC2DAB" w:rsidP="00EC2DAB">
      <w:pPr>
        <w:rPr>
          <w:i/>
          <w:iCs/>
          <w:color w:val="FF0000"/>
        </w:rPr>
      </w:pPr>
      <w:r w:rsidRPr="002661D7">
        <w:rPr>
          <w:i/>
          <w:iCs/>
          <w:color w:val="FF0000"/>
        </w:rPr>
        <w:t>HOW TO</w:t>
      </w:r>
      <w:r w:rsidR="002661D7" w:rsidRPr="002661D7">
        <w:rPr>
          <w:i/>
          <w:iCs/>
          <w:color w:val="FF0000"/>
        </w:rPr>
        <w:t xml:space="preserve"> FIT IN</w:t>
      </w:r>
      <w:r w:rsidRPr="002661D7">
        <w:rPr>
          <w:i/>
          <w:iCs/>
          <w:color w:val="FF0000"/>
        </w:rPr>
        <w:t xml:space="preserve"> THE FOLLOWING</w:t>
      </w:r>
      <w:r w:rsidR="002661D7" w:rsidRPr="002661D7">
        <w:rPr>
          <w:i/>
          <w:iCs/>
          <w:color w:val="FF0000"/>
        </w:rPr>
        <w:t xml:space="preserve"> PARTS (should there be a chapter on each?)</w:t>
      </w:r>
    </w:p>
    <w:p w14:paraId="1901AFDC" w14:textId="5E631181" w:rsidR="002661D7" w:rsidRDefault="002661D7" w:rsidP="002661D7">
      <w:pPr>
        <w:rPr>
          <w:i/>
          <w:iCs/>
          <w:color w:val="FF0000"/>
        </w:rPr>
      </w:pPr>
    </w:p>
    <w:p w14:paraId="19A37B79" w14:textId="5C1070E6" w:rsidR="002661D7" w:rsidRPr="002661D7" w:rsidRDefault="002661D7" w:rsidP="002661D7">
      <w:pPr>
        <w:pStyle w:val="ListParagraph"/>
        <w:numPr>
          <w:ilvl w:val="0"/>
          <w:numId w:val="13"/>
        </w:numPr>
        <w:rPr>
          <w:color w:val="7F7F7F" w:themeColor="text1" w:themeTint="80"/>
        </w:rPr>
      </w:pPr>
      <w:r w:rsidRPr="002661D7">
        <w:rPr>
          <w:color w:val="7F7F7F" w:themeColor="text1" w:themeTint="80"/>
        </w:rPr>
        <w:t>First attempt</w:t>
      </w:r>
    </w:p>
    <w:p w14:paraId="3CDF0F52" w14:textId="77777777" w:rsidR="002661D7" w:rsidRPr="002661D7" w:rsidRDefault="002661D7" w:rsidP="002661D7">
      <w:pPr>
        <w:pStyle w:val="ListParagraph"/>
        <w:numPr>
          <w:ilvl w:val="1"/>
          <w:numId w:val="13"/>
        </w:numPr>
        <w:rPr>
          <w:color w:val="7F7F7F" w:themeColor="text1" w:themeTint="80"/>
        </w:rPr>
      </w:pPr>
      <w:r w:rsidRPr="002661D7">
        <w:rPr>
          <w:color w:val="7F7F7F" w:themeColor="text1" w:themeTint="80"/>
        </w:rPr>
        <w:t>Graph</w:t>
      </w:r>
    </w:p>
    <w:p w14:paraId="51CA2AE6" w14:textId="53353FD7" w:rsidR="002661D7" w:rsidRPr="002661D7" w:rsidRDefault="002661D7" w:rsidP="002661D7">
      <w:pPr>
        <w:pStyle w:val="ListParagraph"/>
        <w:numPr>
          <w:ilvl w:val="2"/>
          <w:numId w:val="13"/>
        </w:numPr>
        <w:rPr>
          <w:color w:val="7F7F7F" w:themeColor="text1" w:themeTint="80"/>
        </w:rPr>
      </w:pPr>
      <w:r w:rsidRPr="002661D7">
        <w:rPr>
          <w:color w:val="7F7F7F" w:themeColor="text1" w:themeTint="80"/>
        </w:rPr>
        <w:lastRenderedPageBreak/>
        <w:t xml:space="preserve">Created prototype 1 (D3 </w:t>
      </w:r>
      <w:proofErr w:type="spellStart"/>
      <w:r w:rsidRPr="002661D7">
        <w:rPr>
          <w:color w:val="7F7F7F" w:themeColor="text1" w:themeTint="80"/>
        </w:rPr>
        <w:t>hiearchical</w:t>
      </w:r>
      <w:proofErr w:type="spellEnd"/>
      <w:r w:rsidRPr="002661D7">
        <w:rPr>
          <w:color w:val="7F7F7F" w:themeColor="text1" w:themeTint="80"/>
        </w:rPr>
        <w:t xml:space="preserve"> DAG with </w:t>
      </w:r>
      <w:proofErr w:type="spellStart"/>
      <w:r w:rsidRPr="002661D7">
        <w:rPr>
          <w:color w:val="7F7F7F" w:themeColor="text1" w:themeTint="80"/>
        </w:rPr>
        <w:t>DagreJS</w:t>
      </w:r>
      <w:proofErr w:type="spellEnd"/>
      <w:r w:rsidRPr="002661D7">
        <w:rPr>
          <w:color w:val="7F7F7F" w:themeColor="text1" w:themeTint="80"/>
        </w:rPr>
        <w:t>) – can interact with, can’t modify style of graph</w:t>
      </w:r>
    </w:p>
    <w:p w14:paraId="7DC817DE" w14:textId="7DB08626" w:rsidR="002661D7" w:rsidRPr="002661D7" w:rsidRDefault="002661D7" w:rsidP="002661D7">
      <w:pPr>
        <w:pStyle w:val="ListParagraph"/>
        <w:numPr>
          <w:ilvl w:val="2"/>
          <w:numId w:val="13"/>
        </w:numPr>
        <w:rPr>
          <w:color w:val="7F7F7F" w:themeColor="text1" w:themeTint="80"/>
        </w:rPr>
      </w:pPr>
      <w:r w:rsidRPr="002661D7">
        <w:rPr>
          <w:color w:val="7F7F7F" w:themeColor="text1" w:themeTint="80"/>
        </w:rPr>
        <w:t>Created prototype 2 (HTML canvas with JSON objects) – can modify style of graph, cannot interact with it</w:t>
      </w:r>
    </w:p>
    <w:p w14:paraId="78175CDB" w14:textId="4CB26A7D" w:rsidR="002661D7" w:rsidRPr="002661D7" w:rsidRDefault="002661D7" w:rsidP="002661D7">
      <w:pPr>
        <w:pStyle w:val="ListParagraph"/>
        <w:numPr>
          <w:ilvl w:val="2"/>
          <w:numId w:val="13"/>
        </w:numPr>
        <w:rPr>
          <w:color w:val="7F7F7F" w:themeColor="text1" w:themeTint="80"/>
        </w:rPr>
      </w:pPr>
      <w:r w:rsidRPr="002661D7">
        <w:rPr>
          <w:color w:val="7F7F7F" w:themeColor="text1" w:themeTint="80"/>
        </w:rPr>
        <w:t>Drew up some styles of graphs that we could use – mention why no lines straight through middle of node; only around</w:t>
      </w:r>
    </w:p>
    <w:p w14:paraId="79FCC71C" w14:textId="7BB63156" w:rsidR="002661D7" w:rsidRPr="002661D7" w:rsidRDefault="002661D7" w:rsidP="002661D7">
      <w:pPr>
        <w:pStyle w:val="ListParagraph"/>
        <w:numPr>
          <w:ilvl w:val="1"/>
          <w:numId w:val="13"/>
        </w:numPr>
        <w:rPr>
          <w:color w:val="7F7F7F" w:themeColor="text1" w:themeTint="80"/>
        </w:rPr>
      </w:pPr>
      <w:r w:rsidRPr="002661D7">
        <w:rPr>
          <w:color w:val="7F7F7F" w:themeColor="text1" w:themeTint="80"/>
        </w:rPr>
        <w:t xml:space="preserve">Developed </w:t>
      </w:r>
      <w:proofErr w:type="spellStart"/>
      <w:r w:rsidRPr="002661D7">
        <w:rPr>
          <w:color w:val="7F7F7F" w:themeColor="text1" w:themeTint="80"/>
        </w:rPr>
        <w:t>datacards</w:t>
      </w:r>
      <w:proofErr w:type="spellEnd"/>
      <w:r w:rsidRPr="002661D7">
        <w:rPr>
          <w:color w:val="7F7F7F" w:themeColor="text1" w:themeTint="80"/>
        </w:rPr>
        <w:t xml:space="preserve"> according to Greta’s specifications</w:t>
      </w:r>
    </w:p>
    <w:p w14:paraId="178FA1B0" w14:textId="3C4D6630" w:rsidR="002661D7" w:rsidRPr="002661D7" w:rsidRDefault="002661D7" w:rsidP="002661D7">
      <w:pPr>
        <w:pStyle w:val="ListParagraph"/>
        <w:numPr>
          <w:ilvl w:val="1"/>
          <w:numId w:val="13"/>
        </w:numPr>
        <w:rPr>
          <w:color w:val="7F7F7F" w:themeColor="text1" w:themeTint="80"/>
        </w:rPr>
      </w:pPr>
      <w:r w:rsidRPr="002661D7">
        <w:rPr>
          <w:color w:val="7F7F7F" w:themeColor="text1" w:themeTint="80"/>
        </w:rPr>
        <w:t>Drew up an interaction diagram to show how we interact with the different relationships</w:t>
      </w:r>
    </w:p>
    <w:p w14:paraId="4D5E5E8F" w14:textId="6F090DB0" w:rsidR="002661D7" w:rsidRPr="002661D7" w:rsidRDefault="002661D7" w:rsidP="002661D7">
      <w:pPr>
        <w:pStyle w:val="ListParagraph"/>
        <w:numPr>
          <w:ilvl w:val="1"/>
          <w:numId w:val="12"/>
        </w:numPr>
        <w:rPr>
          <w:color w:val="7F7F7F" w:themeColor="text1" w:themeTint="80"/>
        </w:rPr>
      </w:pPr>
      <w:r w:rsidRPr="002661D7">
        <w:rPr>
          <w:color w:val="7F7F7F" w:themeColor="text1" w:themeTint="80"/>
        </w:rPr>
        <w:t>Rea</w:t>
      </w:r>
      <w:r>
        <w:rPr>
          <w:color w:val="7F7F7F" w:themeColor="text1" w:themeTint="80"/>
        </w:rPr>
        <w:t>lis</w:t>
      </w:r>
      <w:r w:rsidRPr="002661D7">
        <w:rPr>
          <w:color w:val="7F7F7F" w:themeColor="text1" w:themeTint="80"/>
        </w:rPr>
        <w:t>ed we need a better idea of what people actually want. Created a website full of different kinds of graphs.</w:t>
      </w:r>
    </w:p>
    <w:p w14:paraId="4353FCAF" w14:textId="50A577B5" w:rsidR="002661D7" w:rsidRDefault="002661D7" w:rsidP="002661D7">
      <w:pPr>
        <w:pStyle w:val="ListParagraph"/>
        <w:numPr>
          <w:ilvl w:val="0"/>
          <w:numId w:val="12"/>
        </w:numPr>
        <w:rPr>
          <w:color w:val="7F7F7F" w:themeColor="text1" w:themeTint="80"/>
        </w:rPr>
      </w:pPr>
      <w:r w:rsidRPr="002661D7">
        <w:rPr>
          <w:color w:val="7F7F7F" w:themeColor="text1" w:themeTint="80"/>
        </w:rPr>
        <w:t>User interview round 1 (process and questions, participants, motivations, results)</w:t>
      </w:r>
    </w:p>
    <w:p w14:paraId="76EE2C59" w14:textId="0BCA4260" w:rsidR="00B334EB" w:rsidRDefault="00B334EB" w:rsidP="00B334EB">
      <w:pPr>
        <w:pStyle w:val="ListParagraph"/>
        <w:numPr>
          <w:ilvl w:val="1"/>
          <w:numId w:val="12"/>
        </w:numPr>
        <w:rPr>
          <w:color w:val="7F7F7F" w:themeColor="text1" w:themeTint="80"/>
        </w:rPr>
      </w:pPr>
      <w:proofErr w:type="gramStart"/>
      <w:r>
        <w:rPr>
          <w:color w:val="7F7F7F" w:themeColor="text1" w:themeTint="80"/>
        </w:rPr>
        <w:t>Highly-qualitative</w:t>
      </w:r>
      <w:proofErr w:type="gramEnd"/>
    </w:p>
    <w:p w14:paraId="69610842" w14:textId="37F8ED1C" w:rsidR="00B334EB" w:rsidRDefault="00B334EB" w:rsidP="00B334EB">
      <w:pPr>
        <w:pStyle w:val="ListParagraph"/>
        <w:numPr>
          <w:ilvl w:val="1"/>
          <w:numId w:val="12"/>
        </w:numPr>
        <w:rPr>
          <w:color w:val="7F7F7F" w:themeColor="text1" w:themeTint="80"/>
        </w:rPr>
      </w:pPr>
      <w:r>
        <w:rPr>
          <w:color w:val="7F7F7F" w:themeColor="text1" w:themeTint="80"/>
        </w:rPr>
        <w:t>Purpose was to find what types had the most potential, what stood out as important</w:t>
      </w:r>
    </w:p>
    <w:p w14:paraId="3C77CCB1" w14:textId="1B8C0DB1" w:rsidR="00B334EB" w:rsidRDefault="00B334EB" w:rsidP="00B334EB">
      <w:pPr>
        <w:pStyle w:val="ListParagraph"/>
        <w:numPr>
          <w:ilvl w:val="1"/>
          <w:numId w:val="12"/>
        </w:numPr>
        <w:rPr>
          <w:color w:val="7F7F7F" w:themeColor="text1" w:themeTint="80"/>
        </w:rPr>
      </w:pPr>
      <w:r>
        <w:rPr>
          <w:color w:val="7F7F7F" w:themeColor="text1" w:themeTint="80"/>
        </w:rPr>
        <w:t>Results:</w:t>
      </w:r>
    </w:p>
    <w:p w14:paraId="0760AC16" w14:textId="46CB0A23" w:rsidR="00B334EB" w:rsidRDefault="00B334EB" w:rsidP="00B334EB">
      <w:pPr>
        <w:pStyle w:val="ListParagraph"/>
        <w:numPr>
          <w:ilvl w:val="2"/>
          <w:numId w:val="12"/>
        </w:numPr>
        <w:rPr>
          <w:color w:val="7F7F7F" w:themeColor="text1" w:themeTint="80"/>
        </w:rPr>
      </w:pPr>
      <w:r>
        <w:rPr>
          <w:color w:val="7F7F7F" w:themeColor="text1" w:themeTint="80"/>
        </w:rPr>
        <w:t>Wanted h</w:t>
      </w:r>
      <w:r>
        <w:rPr>
          <w:color w:val="7F7F7F" w:themeColor="text1" w:themeTint="80"/>
        </w:rPr>
        <w:t>ow-to page and legend</w:t>
      </w:r>
    </w:p>
    <w:p w14:paraId="66F60668" w14:textId="346F61A4" w:rsidR="00B334EB" w:rsidRDefault="00B334EB" w:rsidP="00B334EB">
      <w:pPr>
        <w:pStyle w:val="ListParagraph"/>
        <w:numPr>
          <w:ilvl w:val="2"/>
          <w:numId w:val="12"/>
        </w:numPr>
        <w:rPr>
          <w:color w:val="7F7F7F" w:themeColor="text1" w:themeTint="80"/>
        </w:rPr>
      </w:pPr>
      <w:r>
        <w:rPr>
          <w:color w:val="7F7F7F" w:themeColor="text1" w:themeTint="80"/>
        </w:rPr>
        <w:t>Data cards interesting, wormholes</w:t>
      </w:r>
    </w:p>
    <w:p w14:paraId="6A738271" w14:textId="4FDA5B48" w:rsidR="00B334EB" w:rsidRPr="00B334EB" w:rsidRDefault="00B334EB" w:rsidP="00B334EB">
      <w:pPr>
        <w:pStyle w:val="ListParagraph"/>
        <w:numPr>
          <w:ilvl w:val="2"/>
          <w:numId w:val="12"/>
        </w:numPr>
        <w:rPr>
          <w:color w:val="7F7F7F" w:themeColor="text1" w:themeTint="80"/>
        </w:rPr>
      </w:pPr>
      <w:r>
        <w:rPr>
          <w:color w:val="7F7F7F" w:themeColor="text1" w:themeTint="80"/>
        </w:rPr>
        <w:t>Graphs useful as long as they’re interactive</w:t>
      </w:r>
    </w:p>
    <w:p w14:paraId="7D14EA24" w14:textId="613993A6" w:rsidR="002661D7" w:rsidRPr="002661D7" w:rsidRDefault="002661D7" w:rsidP="002661D7">
      <w:pPr>
        <w:pStyle w:val="ListParagraph"/>
        <w:numPr>
          <w:ilvl w:val="0"/>
          <w:numId w:val="12"/>
        </w:numPr>
        <w:rPr>
          <w:color w:val="7F7F7F" w:themeColor="text1" w:themeTint="80"/>
        </w:rPr>
      </w:pPr>
      <w:r w:rsidRPr="002661D7">
        <w:rPr>
          <w:color w:val="7F7F7F" w:themeColor="text1" w:themeTint="80"/>
        </w:rPr>
        <w:t>Second attempt</w:t>
      </w:r>
    </w:p>
    <w:p w14:paraId="244CD656" w14:textId="610358E3" w:rsidR="002661D7" w:rsidRPr="002661D7" w:rsidRDefault="002661D7" w:rsidP="002661D7">
      <w:pPr>
        <w:pStyle w:val="ListParagraph"/>
        <w:numPr>
          <w:ilvl w:val="1"/>
          <w:numId w:val="12"/>
        </w:numPr>
        <w:rPr>
          <w:color w:val="7F7F7F" w:themeColor="text1" w:themeTint="80"/>
        </w:rPr>
      </w:pPr>
      <w:r w:rsidRPr="002661D7">
        <w:rPr>
          <w:color w:val="7F7F7F" w:themeColor="text1" w:themeTint="80"/>
        </w:rPr>
        <w:t xml:space="preserve">Graph </w:t>
      </w:r>
    </w:p>
    <w:p w14:paraId="5875EDAE" w14:textId="4FC80A8F" w:rsidR="002661D7" w:rsidRPr="002661D7" w:rsidRDefault="002661D7" w:rsidP="002661D7">
      <w:pPr>
        <w:pStyle w:val="ListParagraph"/>
        <w:numPr>
          <w:ilvl w:val="2"/>
          <w:numId w:val="12"/>
        </w:numPr>
        <w:rPr>
          <w:color w:val="7F7F7F" w:themeColor="text1" w:themeTint="80"/>
        </w:rPr>
      </w:pPr>
      <w:r w:rsidRPr="002661D7">
        <w:rPr>
          <w:color w:val="7F7F7F" w:themeColor="text1" w:themeTint="80"/>
        </w:rPr>
        <w:t xml:space="preserve">Created prototype 3 using </w:t>
      </w:r>
      <w:proofErr w:type="spellStart"/>
      <w:r w:rsidRPr="002661D7">
        <w:rPr>
          <w:color w:val="7F7F7F" w:themeColor="text1" w:themeTint="80"/>
        </w:rPr>
        <w:t>KonvaJS</w:t>
      </w:r>
      <w:proofErr w:type="spellEnd"/>
      <w:r w:rsidRPr="002661D7">
        <w:rPr>
          <w:color w:val="7F7F7F" w:themeColor="text1" w:themeTint="80"/>
        </w:rPr>
        <w:t>.</w:t>
      </w:r>
    </w:p>
    <w:p w14:paraId="4849FBFF" w14:textId="3FECEE3D" w:rsidR="002661D7" w:rsidRPr="002661D7" w:rsidRDefault="002661D7" w:rsidP="002661D7">
      <w:pPr>
        <w:pStyle w:val="ListParagraph"/>
        <w:numPr>
          <w:ilvl w:val="2"/>
          <w:numId w:val="12"/>
        </w:numPr>
        <w:rPr>
          <w:color w:val="7F7F7F" w:themeColor="text1" w:themeTint="80"/>
        </w:rPr>
      </w:pPr>
      <w:r w:rsidRPr="002661D7">
        <w:rPr>
          <w:color w:val="7F7F7F" w:themeColor="text1" w:themeTint="80"/>
        </w:rPr>
        <w:t>Made changes according to some of the user interview results</w:t>
      </w:r>
    </w:p>
    <w:p w14:paraId="7F7C7100" w14:textId="558BCEAE" w:rsidR="002661D7" w:rsidRPr="002661D7" w:rsidRDefault="002661D7" w:rsidP="002661D7">
      <w:pPr>
        <w:pStyle w:val="ListParagraph"/>
        <w:numPr>
          <w:ilvl w:val="2"/>
          <w:numId w:val="12"/>
        </w:numPr>
        <w:rPr>
          <w:color w:val="7F7F7F" w:themeColor="text1" w:themeTint="80"/>
        </w:rPr>
      </w:pPr>
      <w:r w:rsidRPr="002661D7">
        <w:rPr>
          <w:color w:val="7F7F7F" w:themeColor="text1" w:themeTint="80"/>
        </w:rPr>
        <w:t xml:space="preserve">What changes we decided not to </w:t>
      </w:r>
      <w:proofErr w:type="gramStart"/>
      <w:r w:rsidRPr="002661D7">
        <w:rPr>
          <w:color w:val="7F7F7F" w:themeColor="text1" w:themeTint="80"/>
        </w:rPr>
        <w:t>adopt</w:t>
      </w:r>
      <w:proofErr w:type="gramEnd"/>
    </w:p>
    <w:p w14:paraId="6F84C8F7" w14:textId="06ECB206" w:rsidR="002661D7" w:rsidRDefault="002661D7" w:rsidP="002661D7">
      <w:pPr>
        <w:pStyle w:val="ListParagraph"/>
        <w:numPr>
          <w:ilvl w:val="3"/>
          <w:numId w:val="12"/>
        </w:numPr>
        <w:rPr>
          <w:color w:val="7F7F7F" w:themeColor="text1" w:themeTint="80"/>
        </w:rPr>
      </w:pPr>
      <w:r w:rsidRPr="002661D7">
        <w:rPr>
          <w:color w:val="7F7F7F" w:themeColor="text1" w:themeTint="80"/>
        </w:rPr>
        <w:t xml:space="preserve">E.g. other kinds </w:t>
      </w:r>
      <w:r>
        <w:rPr>
          <w:color w:val="7F7F7F" w:themeColor="text1" w:themeTint="80"/>
        </w:rPr>
        <w:t xml:space="preserve">of graphs like DAG and </w:t>
      </w:r>
      <w:r w:rsidR="00B334EB">
        <w:rPr>
          <w:color w:val="7F7F7F" w:themeColor="text1" w:themeTint="80"/>
        </w:rPr>
        <w:t>timelines are better suited to other kinds of info, not genealogical. Like episodic and strength of connections.</w:t>
      </w:r>
    </w:p>
    <w:p w14:paraId="417653FD" w14:textId="0D8DCB22" w:rsidR="00B334EB" w:rsidRDefault="00B334EB" w:rsidP="002661D7">
      <w:pPr>
        <w:pStyle w:val="ListParagraph"/>
        <w:numPr>
          <w:ilvl w:val="3"/>
          <w:numId w:val="12"/>
        </w:numPr>
        <w:rPr>
          <w:color w:val="7F7F7F" w:themeColor="text1" w:themeTint="80"/>
        </w:rPr>
      </w:pPr>
      <w:r>
        <w:rPr>
          <w:color w:val="7F7F7F" w:themeColor="text1" w:themeTint="80"/>
        </w:rPr>
        <w:t xml:space="preserve">E.g. other texts </w:t>
      </w:r>
      <w:proofErr w:type="spellStart"/>
      <w:r>
        <w:rPr>
          <w:color w:val="7F7F7F" w:themeColor="text1" w:themeTint="80"/>
        </w:rPr>
        <w:t>woulod</w:t>
      </w:r>
      <w:proofErr w:type="spellEnd"/>
      <w:r>
        <w:rPr>
          <w:color w:val="7F7F7F" w:themeColor="text1" w:themeTint="80"/>
        </w:rPr>
        <w:t xml:space="preserve"> make it more useful</w:t>
      </w:r>
    </w:p>
    <w:p w14:paraId="04465B0E" w14:textId="03660F45" w:rsidR="00B334EB" w:rsidRDefault="00B334EB" w:rsidP="002661D7">
      <w:pPr>
        <w:pStyle w:val="ListParagraph"/>
        <w:numPr>
          <w:ilvl w:val="3"/>
          <w:numId w:val="12"/>
        </w:numPr>
        <w:rPr>
          <w:color w:val="7F7F7F" w:themeColor="text1" w:themeTint="80"/>
        </w:rPr>
      </w:pPr>
      <w:r>
        <w:rPr>
          <w:color w:val="7F7F7F" w:themeColor="text1" w:themeTint="80"/>
        </w:rPr>
        <w:t>See Greta’s comments on user interview round 1 feedback page</w:t>
      </w:r>
    </w:p>
    <w:p w14:paraId="569188C6" w14:textId="4C6B366B" w:rsidR="00B334EB" w:rsidRDefault="00B334EB" w:rsidP="00B334EB">
      <w:pPr>
        <w:pStyle w:val="ListParagraph"/>
        <w:numPr>
          <w:ilvl w:val="1"/>
          <w:numId w:val="12"/>
        </w:numPr>
        <w:rPr>
          <w:color w:val="7F7F7F" w:themeColor="text1" w:themeTint="80"/>
        </w:rPr>
      </w:pPr>
      <w:r>
        <w:rPr>
          <w:color w:val="7F7F7F" w:themeColor="text1" w:themeTint="80"/>
        </w:rPr>
        <w:t>Discussed the different kinds of relationships, and the best way to represent them as to not cause confusion</w:t>
      </w:r>
      <w:r>
        <w:rPr>
          <w:color w:val="7F7F7F" w:themeColor="text1" w:themeTint="80"/>
        </w:rPr>
        <w:tab/>
      </w:r>
    </w:p>
    <w:p w14:paraId="25B92FCB" w14:textId="683C80FA" w:rsidR="00B334EB" w:rsidRPr="00B334EB" w:rsidRDefault="00B334EB" w:rsidP="00B334EB">
      <w:pPr>
        <w:pStyle w:val="ListParagraph"/>
        <w:numPr>
          <w:ilvl w:val="2"/>
          <w:numId w:val="12"/>
        </w:numPr>
        <w:rPr>
          <w:color w:val="7F7F7F" w:themeColor="text1" w:themeTint="80"/>
        </w:rPr>
      </w:pPr>
      <w:r>
        <w:rPr>
          <w:color w:val="7F7F7F" w:themeColor="text1" w:themeTint="80"/>
        </w:rPr>
        <w:t>List the different kinds of relationships, and explain the reasoning behind each design choice</w:t>
      </w:r>
    </w:p>
    <w:p w14:paraId="6D401DFD" w14:textId="417DF18A" w:rsidR="002661D7" w:rsidRDefault="002661D7" w:rsidP="002661D7">
      <w:pPr>
        <w:pStyle w:val="ListParagraph"/>
        <w:numPr>
          <w:ilvl w:val="0"/>
          <w:numId w:val="12"/>
        </w:numPr>
        <w:rPr>
          <w:color w:val="7F7F7F" w:themeColor="text1" w:themeTint="80"/>
        </w:rPr>
      </w:pPr>
      <w:r w:rsidRPr="002661D7">
        <w:rPr>
          <w:color w:val="7F7F7F" w:themeColor="text1" w:themeTint="80"/>
        </w:rPr>
        <w:t xml:space="preserve">User interview round 2 </w:t>
      </w:r>
      <w:r w:rsidR="00B334EB" w:rsidRPr="002661D7">
        <w:rPr>
          <w:color w:val="7F7F7F" w:themeColor="text1" w:themeTint="80"/>
        </w:rPr>
        <w:t>(process and questions, participants, motivations, results)</w:t>
      </w:r>
    </w:p>
    <w:p w14:paraId="78365F14" w14:textId="1B5D9CFD" w:rsidR="00B334EB" w:rsidRDefault="00B334EB" w:rsidP="00B334EB">
      <w:pPr>
        <w:pStyle w:val="ListParagraph"/>
        <w:numPr>
          <w:ilvl w:val="1"/>
          <w:numId w:val="12"/>
        </w:numPr>
        <w:rPr>
          <w:color w:val="7F7F7F" w:themeColor="text1" w:themeTint="80"/>
        </w:rPr>
      </w:pPr>
      <w:r>
        <w:rPr>
          <w:color w:val="7F7F7F" w:themeColor="text1" w:themeTint="80"/>
        </w:rPr>
        <w:t>Determine effectiveness of updated graph</w:t>
      </w:r>
    </w:p>
    <w:p w14:paraId="6EB6198B" w14:textId="411D1209" w:rsidR="00B334EB" w:rsidRDefault="00B334EB" w:rsidP="00B334EB">
      <w:pPr>
        <w:pStyle w:val="ListParagraph"/>
        <w:numPr>
          <w:ilvl w:val="1"/>
          <w:numId w:val="12"/>
        </w:numPr>
        <w:rPr>
          <w:color w:val="7F7F7F" w:themeColor="text1" w:themeTint="80"/>
        </w:rPr>
      </w:pPr>
      <w:r>
        <w:rPr>
          <w:color w:val="7F7F7F" w:themeColor="text1" w:themeTint="80"/>
        </w:rPr>
        <w:t>Determine the effectiveness of the different unusual connections</w:t>
      </w:r>
    </w:p>
    <w:p w14:paraId="1349B89E" w14:textId="224BCA88" w:rsidR="00B334EB" w:rsidRPr="00B334EB" w:rsidRDefault="00B334EB" w:rsidP="00B334EB">
      <w:pPr>
        <w:pStyle w:val="ListParagraph"/>
        <w:numPr>
          <w:ilvl w:val="1"/>
          <w:numId w:val="12"/>
        </w:numPr>
        <w:rPr>
          <w:color w:val="7F7F7F" w:themeColor="text1" w:themeTint="80"/>
        </w:rPr>
      </w:pPr>
      <w:r>
        <w:rPr>
          <w:color w:val="7F7F7F" w:themeColor="text1" w:themeTint="80"/>
        </w:rPr>
        <w:t>What was the consensus?</w:t>
      </w:r>
    </w:p>
    <w:p w14:paraId="4862DE51" w14:textId="1B4F6F6A" w:rsidR="00EC2DAB" w:rsidRDefault="00EC2DAB" w:rsidP="00EC2DAB">
      <w:pPr>
        <w:rPr>
          <w:i/>
          <w:iCs/>
          <w:color w:val="A6A6A6" w:themeColor="background1" w:themeShade="A6"/>
        </w:rPr>
      </w:pPr>
    </w:p>
    <w:p w14:paraId="5171F439" w14:textId="77777777" w:rsidR="00701998" w:rsidRDefault="00701998" w:rsidP="00EC2DAB">
      <w:pPr>
        <w:rPr>
          <w:i/>
          <w:iCs/>
          <w:color w:val="A6A6A6" w:themeColor="background1" w:themeShade="A6"/>
        </w:rPr>
      </w:pPr>
    </w:p>
    <w:p w14:paraId="1BB5969B" w14:textId="77777777" w:rsidR="00EC2DAB" w:rsidRPr="00EC2DAB" w:rsidRDefault="00EC2DAB" w:rsidP="00EC2DAB">
      <w:pPr>
        <w:rPr>
          <w:i/>
          <w:iCs/>
          <w:color w:val="A6A6A6" w:themeColor="background1" w:themeShade="A6"/>
        </w:rPr>
      </w:pPr>
    </w:p>
    <w:p w14:paraId="218A025E" w14:textId="2C3E0D01" w:rsidR="00F036FC" w:rsidRDefault="00F036FC" w:rsidP="00F036FC">
      <w:pPr>
        <w:pStyle w:val="ListParagraph"/>
        <w:numPr>
          <w:ilvl w:val="0"/>
          <w:numId w:val="1"/>
        </w:numPr>
      </w:pPr>
      <w:proofErr w:type="spellStart"/>
      <w:r>
        <w:t>Con</w:t>
      </w:r>
      <w:proofErr w:type="spellEnd"/>
      <w:r>
        <w:t>clusion</w:t>
      </w:r>
    </w:p>
    <w:p w14:paraId="6385A5A5" w14:textId="0C3D9458" w:rsidR="00F036FC" w:rsidRDefault="00F036FC" w:rsidP="00703F86">
      <w:pPr>
        <w:pStyle w:val="ListParagraph"/>
        <w:numPr>
          <w:ilvl w:val="1"/>
          <w:numId w:val="1"/>
        </w:numPr>
      </w:pPr>
      <w:r>
        <w:t>Future Work</w:t>
      </w:r>
    </w:p>
    <w:p w14:paraId="3170B0E3" w14:textId="2D4EF3EF" w:rsidR="00F036FC" w:rsidRDefault="00F036FC" w:rsidP="00F036FC">
      <w:pPr>
        <w:pStyle w:val="ListParagraph"/>
        <w:numPr>
          <w:ilvl w:val="0"/>
          <w:numId w:val="1"/>
        </w:numPr>
      </w:pPr>
      <w:r>
        <w:t>Appendix/Appendices</w:t>
      </w:r>
    </w:p>
    <w:p w14:paraId="48F0E5AD" w14:textId="3F43517A" w:rsidR="00703F86" w:rsidRDefault="00703F86" w:rsidP="00F036FC">
      <w:pPr>
        <w:pStyle w:val="ListParagraph"/>
        <w:numPr>
          <w:ilvl w:val="0"/>
          <w:numId w:val="1"/>
        </w:numPr>
      </w:pPr>
      <w:r>
        <w:t>Bibliography</w:t>
      </w:r>
    </w:p>
    <w:p w14:paraId="264BCEA0" w14:textId="77777777" w:rsidR="00F036FC" w:rsidRDefault="00F036FC" w:rsidP="00F036FC"/>
    <w:p w14:paraId="02189FF6" w14:textId="199BF7A0" w:rsidR="00F036FC" w:rsidRDefault="00F036FC" w:rsidP="00F036FC">
      <w:pPr>
        <w:pStyle w:val="ListParagraph"/>
        <w:numPr>
          <w:ilvl w:val="0"/>
          <w:numId w:val="2"/>
        </w:numPr>
      </w:pPr>
      <w:r>
        <w:lastRenderedPageBreak/>
        <w:t>Use it to explore the possibilities of displaying other kinds of relationships due to unusual genealogies in modern day, e.g. polyamory, artificial insemination, adoptions. Particularly since most genealogical graphing systems can’t deal with those.</w:t>
      </w:r>
    </w:p>
    <w:p w14:paraId="7BE836E1" w14:textId="77777777" w:rsidR="00F036FC" w:rsidRPr="00F036FC" w:rsidRDefault="00F036FC" w:rsidP="00F036FC"/>
    <w:sectPr w:rsidR="00F036FC" w:rsidRPr="00F036FC" w:rsidSect="00EB17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66E4F"/>
    <w:multiLevelType w:val="hybridMultilevel"/>
    <w:tmpl w:val="48C4E48C"/>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2801279"/>
    <w:multiLevelType w:val="hybridMultilevel"/>
    <w:tmpl w:val="EAAA0734"/>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05BD4BB0"/>
    <w:multiLevelType w:val="hybridMultilevel"/>
    <w:tmpl w:val="A96C2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A755F5"/>
    <w:multiLevelType w:val="hybridMultilevel"/>
    <w:tmpl w:val="C1A20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221BD0"/>
    <w:multiLevelType w:val="hybridMultilevel"/>
    <w:tmpl w:val="DE7E024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C425B6"/>
    <w:multiLevelType w:val="hybridMultilevel"/>
    <w:tmpl w:val="E384E6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F0758D"/>
    <w:multiLevelType w:val="hybridMultilevel"/>
    <w:tmpl w:val="3BEE8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ED57FC"/>
    <w:multiLevelType w:val="hybridMultilevel"/>
    <w:tmpl w:val="13C25AFC"/>
    <w:lvl w:ilvl="0" w:tplc="EA4E6160">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D007C0"/>
    <w:multiLevelType w:val="hybridMultilevel"/>
    <w:tmpl w:val="21DE9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753F70"/>
    <w:multiLevelType w:val="hybridMultilevel"/>
    <w:tmpl w:val="47BC7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C2317B"/>
    <w:multiLevelType w:val="hybridMultilevel"/>
    <w:tmpl w:val="D2E08862"/>
    <w:lvl w:ilvl="0" w:tplc="70D40FC8">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DD7ED2"/>
    <w:multiLevelType w:val="hybridMultilevel"/>
    <w:tmpl w:val="D248AFA4"/>
    <w:lvl w:ilvl="0" w:tplc="70D40FC8">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FF1552"/>
    <w:multiLevelType w:val="hybridMultilevel"/>
    <w:tmpl w:val="2BD4F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4"/>
  </w:num>
  <w:num w:numId="4">
    <w:abstractNumId w:val="0"/>
  </w:num>
  <w:num w:numId="5">
    <w:abstractNumId w:val="1"/>
  </w:num>
  <w:num w:numId="6">
    <w:abstractNumId w:val="9"/>
  </w:num>
  <w:num w:numId="7">
    <w:abstractNumId w:val="6"/>
  </w:num>
  <w:num w:numId="8">
    <w:abstractNumId w:val="8"/>
  </w:num>
  <w:num w:numId="9">
    <w:abstractNumId w:val="7"/>
  </w:num>
  <w:num w:numId="10">
    <w:abstractNumId w:val="11"/>
  </w:num>
  <w:num w:numId="11">
    <w:abstractNumId w:val="1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F10"/>
    <w:rsid w:val="0015252C"/>
    <w:rsid w:val="001D4A14"/>
    <w:rsid w:val="002661D7"/>
    <w:rsid w:val="00701998"/>
    <w:rsid w:val="00703F86"/>
    <w:rsid w:val="00820CFD"/>
    <w:rsid w:val="00843A5D"/>
    <w:rsid w:val="00AE0F10"/>
    <w:rsid w:val="00B334EB"/>
    <w:rsid w:val="00EB176B"/>
    <w:rsid w:val="00EC2DAB"/>
    <w:rsid w:val="00F036FC"/>
    <w:rsid w:val="00F62B7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AC9B7E"/>
  <w15:chartTrackingRefBased/>
  <w15:docId w15:val="{6F41FBAE-61BE-034B-8278-EBAA44AA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F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3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17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724</Words>
  <Characters>3988</Characters>
  <Application>Microsoft Office Word</Application>
  <DocSecurity>0</DocSecurity>
  <Lines>117</Lines>
  <Paragraphs>62</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 Lu</dc:creator>
  <cp:keywords/>
  <dc:description/>
  <cp:lastModifiedBy>Yaya Lu</cp:lastModifiedBy>
  <cp:revision>8</cp:revision>
  <dcterms:created xsi:type="dcterms:W3CDTF">2020-05-20T10:01:00Z</dcterms:created>
  <dcterms:modified xsi:type="dcterms:W3CDTF">2020-05-20T11:25:00Z</dcterms:modified>
</cp:coreProperties>
</file>